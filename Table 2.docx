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90" w:rsidRPr="00993290" w:rsidRDefault="00993290" w:rsidP="00993290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993290">
        <w:rPr>
          <w:rFonts w:ascii="Times New Roman" w:hAnsi="Times New Roman" w:cs="Times New Roman"/>
          <w:sz w:val="20"/>
          <w:szCs w:val="24"/>
          <w:lang w:val="en-US"/>
        </w:rPr>
        <w:t xml:space="preserve">Table </w:t>
      </w:r>
      <w:r w:rsidR="00AD407B">
        <w:rPr>
          <w:rFonts w:ascii="Times New Roman" w:hAnsi="Times New Roman" w:cs="Times New Roman"/>
          <w:sz w:val="20"/>
          <w:szCs w:val="24"/>
          <w:lang w:val="en-US"/>
        </w:rPr>
        <w:t>2</w:t>
      </w:r>
      <w:r w:rsidRPr="00993290">
        <w:rPr>
          <w:rFonts w:ascii="Times New Roman" w:hAnsi="Times New Roman" w:cs="Times New Roman"/>
          <w:sz w:val="20"/>
          <w:szCs w:val="24"/>
          <w:lang w:val="en-US"/>
        </w:rPr>
        <w:t xml:space="preserve">. Some physical and chemical properties of soil from different tree species. </w:t>
      </w:r>
      <w:r w:rsidR="003429DF" w:rsidRPr="00993290">
        <w:rPr>
          <w:rFonts w:ascii="Times New Roman" w:hAnsi="Times New Roman" w:cs="Times New Roman"/>
          <w:sz w:val="20"/>
          <w:szCs w:val="24"/>
          <w:lang w:val="en-US"/>
        </w:rPr>
        <w:t>Averages</w:t>
      </w:r>
      <w:r w:rsidRPr="00993290">
        <w:rPr>
          <w:rFonts w:ascii="Times New Roman" w:hAnsi="Times New Roman" w:cs="Times New Roman"/>
          <w:sz w:val="20"/>
          <w:szCs w:val="24"/>
          <w:lang w:val="en-US"/>
        </w:rPr>
        <w:t xml:space="preserve"> for n=30 samples, </w:t>
      </w:r>
      <w:ins w:id="0" w:author="Zakaria Solaiman" w:date="2020-01-26T01:01:00Z">
        <w:r w:rsidR="008C6F44">
          <w:rPr>
            <w:rFonts w:ascii="Times New Roman" w:hAnsi="Times New Roman" w:cs="Times New Roman"/>
            <w:sz w:val="20"/>
            <w:szCs w:val="24"/>
            <w:lang w:val="en-US"/>
          </w:rPr>
          <w:t xml:space="preserve">the </w:t>
        </w:r>
      </w:ins>
      <w:r w:rsidRPr="00993290">
        <w:rPr>
          <w:rFonts w:ascii="Times New Roman" w:hAnsi="Times New Roman" w:cs="Times New Roman"/>
          <w:sz w:val="20"/>
          <w:szCs w:val="24"/>
          <w:lang w:val="en-US"/>
        </w:rPr>
        <w:t xml:space="preserve">standard deviation is given. 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843"/>
      </w:tblGrid>
      <w:tr w:rsidR="00993290" w:rsidRPr="00993290" w:rsidTr="00342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shd w:val="clear" w:color="auto" w:fill="auto"/>
            <w:vAlign w:val="bottom"/>
          </w:tcPr>
          <w:p w:rsidR="00993290" w:rsidRPr="00993290" w:rsidRDefault="00993290" w:rsidP="003429DF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Soil Properties</w:t>
            </w:r>
          </w:p>
        </w:tc>
        <w:tc>
          <w:tcPr>
            <w:tcW w:w="4819" w:type="dxa"/>
            <w:gridSpan w:val="3"/>
            <w:shd w:val="clear" w:color="auto" w:fill="auto"/>
          </w:tcPr>
          <w:p w:rsidR="00993290" w:rsidRPr="00993290" w:rsidRDefault="00993290" w:rsidP="00525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Tree species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shd w:val="clear" w:color="auto" w:fill="auto"/>
          </w:tcPr>
          <w:p w:rsidR="00993290" w:rsidRPr="00993290" w:rsidRDefault="00993290" w:rsidP="005258D6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993290" w:rsidRPr="00AD407B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Black pine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93290" w:rsidRPr="00AD407B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Cedar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93290" w:rsidRPr="00AD407B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Beech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Sand (%)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75,00±4,92b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73,43±4,95b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67,45±3,49a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Silt (%)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15,91±3,88b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12,28±3,41a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13,92±3,48a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Clay (%)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9,09±3,54a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14,29±4,43b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19,00±3,69c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Soil texture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Sandy loam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Sandy loam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Sandy loam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pH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(H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bscript"/>
                <w:lang w:val="en-US"/>
              </w:rPr>
              <w:t>2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O)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6,13±0,66b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7,14±0,61c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4,99±0,52a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pH classes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Slightly acidic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Neutral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Very strong acidic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EC (</w:t>
            </w:r>
            <w:proofErr w:type="spellStart"/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dS</w:t>
            </w:r>
            <w:proofErr w:type="spellEnd"/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m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perscript"/>
                <w:lang w:val="en-US"/>
              </w:rPr>
              <w:t>-1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0,58±0,31b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0,53±0,15b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0,17±0,06a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Bulk density (g cm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perscript"/>
                <w:lang w:val="en-US"/>
              </w:rPr>
              <w:t>-3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1,12±0,16b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0,99±0,19a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0,90±0,17a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Particle density (g cm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perscript"/>
                <w:lang w:val="en-US"/>
              </w:rPr>
              <w:t>-3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2,65±0,11c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2,59±0,12b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2,50±0,09a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Porosity (%)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57,50±8,94a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61,84±5,29b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63,98±4,51b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OC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4,27±1,12a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5,44±1,68b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4,63±0,87a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TN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0,25±0,08a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0,77±0,45b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0,28±0,07a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C/N</w:t>
            </w:r>
            <w:r w:rsidR="003429DF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 xml:space="preserve"> ratio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18,00±3,65c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8,77±4,47a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17,31±4,46a</w:t>
            </w:r>
          </w:p>
        </w:tc>
      </w:tr>
      <w:tr w:rsidR="00993290" w:rsidRPr="00993290" w:rsidTr="00993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proofErr w:type="spellStart"/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C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bscript"/>
                <w:lang w:val="en-US"/>
              </w:rPr>
              <w:t>stock</w:t>
            </w:r>
            <w:proofErr w:type="spellEnd"/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bscript"/>
                <w:lang w:val="en-US"/>
              </w:rPr>
              <w:t xml:space="preserve"> 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(t h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perscript"/>
                <w:lang w:val="en-US"/>
              </w:rPr>
              <w:t>-1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48,05±16b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53,34±19b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40,77±8a</w:t>
            </w:r>
          </w:p>
        </w:tc>
      </w:tr>
      <w:tr w:rsidR="00993290" w:rsidRPr="00993290" w:rsidTr="0099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993290" w:rsidRPr="00AD407B" w:rsidRDefault="00993290" w:rsidP="005258D6">
            <w:pPr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</w:pPr>
            <w:proofErr w:type="spellStart"/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N</w:t>
            </w:r>
            <w:r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bscript"/>
                <w:lang w:val="en-US"/>
              </w:rPr>
              <w:t>stock</w:t>
            </w:r>
            <w:proofErr w:type="spellEnd"/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bscript"/>
                <w:lang w:val="en-US"/>
              </w:rPr>
              <w:t xml:space="preserve"> 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(t h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vertAlign w:val="superscript"/>
                <w:lang w:val="en-US"/>
              </w:rPr>
              <w:t>-1</w:t>
            </w:r>
            <w:r w:rsidR="007D2930" w:rsidRPr="00AD407B">
              <w:rPr>
                <w:rFonts w:ascii="Times New Roman" w:hAnsi="Times New Roman" w:cs="Times New Roman"/>
                <w:b w:val="0"/>
                <w:sz w:val="18"/>
                <w:szCs w:val="24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2,77±1,11a</w:t>
            </w:r>
          </w:p>
        </w:tc>
        <w:tc>
          <w:tcPr>
            <w:tcW w:w="1417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7,10±3,41b</w:t>
            </w:r>
          </w:p>
        </w:tc>
        <w:tc>
          <w:tcPr>
            <w:tcW w:w="1843" w:type="dxa"/>
            <w:shd w:val="clear" w:color="auto" w:fill="auto"/>
          </w:tcPr>
          <w:p w:rsidR="00993290" w:rsidRPr="00993290" w:rsidRDefault="00993290" w:rsidP="0052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993290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2,46±0,56a</w:t>
            </w:r>
          </w:p>
        </w:tc>
      </w:tr>
    </w:tbl>
    <w:p w:rsidR="00BC6E70" w:rsidRPr="00993290" w:rsidRDefault="00993290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993290">
        <w:rPr>
          <w:rFonts w:ascii="Times New Roman" w:hAnsi="Times New Roman" w:cs="Times New Roman"/>
          <w:sz w:val="20"/>
          <w:szCs w:val="24"/>
          <w:lang w:val="en-US"/>
        </w:rPr>
        <w:t xml:space="preserve">Values shown by different </w:t>
      </w:r>
      <w:r w:rsidR="005D4208">
        <w:rPr>
          <w:rFonts w:ascii="Times New Roman" w:hAnsi="Times New Roman" w:cs="Times New Roman"/>
          <w:sz w:val="20"/>
          <w:szCs w:val="24"/>
          <w:lang w:val="en-US"/>
        </w:rPr>
        <w:t xml:space="preserve">upper case </w:t>
      </w:r>
      <w:r>
        <w:rPr>
          <w:rFonts w:ascii="Times New Roman" w:hAnsi="Times New Roman" w:cs="Times New Roman"/>
          <w:sz w:val="20"/>
          <w:szCs w:val="24"/>
          <w:lang w:val="en-US"/>
        </w:rPr>
        <w:t>letter among the tree species are significantly different (P</w:t>
      </w:r>
      <w:ins w:id="1" w:author="Zakaria Solaiman" w:date="2020-02-05T00:10:00Z">
        <w:r w:rsidR="00D458EA">
          <w:rPr>
            <w:rFonts w:ascii="Times New Roman" w:hAnsi="Times New Roman" w:cs="Times New Roman"/>
            <w:sz w:val="20"/>
            <w:szCs w:val="24"/>
            <w:lang w:val="en-US"/>
          </w:rPr>
          <w:t>≤</w:t>
        </w:r>
      </w:ins>
      <w:del w:id="2" w:author="Zakaria Solaiman" w:date="2020-02-05T00:10:00Z">
        <w:r w:rsidDel="00D458EA">
          <w:rPr>
            <w:rFonts w:ascii="Times New Roman" w:hAnsi="Times New Roman" w:cs="Times New Roman"/>
            <w:sz w:val="20"/>
            <w:szCs w:val="24"/>
            <w:lang w:val="en-US"/>
          </w:rPr>
          <w:delText>&lt;</w:delText>
        </w:r>
      </w:del>
      <w:r>
        <w:rPr>
          <w:rFonts w:ascii="Times New Roman" w:hAnsi="Times New Roman" w:cs="Times New Roman"/>
          <w:sz w:val="20"/>
          <w:szCs w:val="24"/>
          <w:lang w:val="en-US"/>
        </w:rPr>
        <w:t>0.05).</w:t>
      </w:r>
      <w:bookmarkStart w:id="3" w:name="_GoBack"/>
      <w:bookmarkEnd w:id="3"/>
    </w:p>
    <w:sectPr w:rsidR="00BC6E70" w:rsidRPr="00993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karia Solaiman">
    <w15:presenceInfo w15:providerId="AD" w15:userId="S-1-5-21-905479342-1514983418-1536837410-1905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xMTW0MDKyMDIzMzVQ0lEKTi0uzszPAykwqgUABCtvDSwAAAA="/>
  </w:docVars>
  <w:rsids>
    <w:rsidRoot w:val="00AF0290"/>
    <w:rsid w:val="003429DF"/>
    <w:rsid w:val="005D4208"/>
    <w:rsid w:val="007D2930"/>
    <w:rsid w:val="008C6F44"/>
    <w:rsid w:val="00993290"/>
    <w:rsid w:val="00AD407B"/>
    <w:rsid w:val="00AF0290"/>
    <w:rsid w:val="00B9033A"/>
    <w:rsid w:val="00BC6E70"/>
    <w:rsid w:val="00D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F4825-29F1-43C2-A998-33C4D1EC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932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herif</dc:creator>
  <cp:keywords/>
  <dc:description/>
  <cp:lastModifiedBy>Zakaria Solaiman</cp:lastModifiedBy>
  <cp:revision>9</cp:revision>
  <dcterms:created xsi:type="dcterms:W3CDTF">2019-11-30T21:06:00Z</dcterms:created>
  <dcterms:modified xsi:type="dcterms:W3CDTF">2020-02-04T16:10:00Z</dcterms:modified>
</cp:coreProperties>
</file>